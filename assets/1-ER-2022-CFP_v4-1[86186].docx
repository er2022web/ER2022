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4"/>
          <w:szCs w:val="44"/>
        </w:rPr>
      </w:pPr>
      <w:r>
        <w:rPr>
          <w:sz w:val="44"/>
          <w:szCs w:val="44"/>
        </w:rPr>
        <w:t>ER 2022</w:t>
      </w:r>
    </w:p>
    <w:p>
      <w:pPr>
        <w:pStyle w:val="2"/>
        <w:jc w:val="center"/>
      </w:pPr>
      <w:r>
        <w:t>41</w:t>
      </w:r>
      <w:r>
        <w:rPr>
          <w:vertAlign w:val="superscript"/>
        </w:rPr>
        <w:t>st</w:t>
      </w:r>
      <w:r>
        <w:t xml:space="preserve"> International Conference on Conceptual Modeling</w:t>
      </w:r>
    </w:p>
    <w:p>
      <w:pPr>
        <w:pStyle w:val="2"/>
        <w:jc w:val="center"/>
      </w:pPr>
      <w:r>
        <w:t>Hyderabad, India</w:t>
      </w:r>
    </w:p>
    <w:p>
      <w:pPr>
        <w:pStyle w:val="2"/>
        <w:jc w:val="center"/>
      </w:pPr>
      <w:r>
        <w:t>Dates: 17-20 October 2021</w:t>
      </w:r>
    </w:p>
    <w:p/>
    <w:p>
      <w:pPr>
        <w:rPr>
          <w:color w:val="FF0000"/>
          <w:sz w:val="32"/>
          <w:szCs w:val="32"/>
        </w:rPr>
      </w:pPr>
      <w:r>
        <w:rPr>
          <w:color w:val="FF0000"/>
          <w:sz w:val="32"/>
          <w:szCs w:val="32"/>
        </w:rPr>
        <w:t>Call for Papers</w:t>
      </w:r>
    </w:p>
    <w:p>
      <w:pPr>
        <w:rPr>
          <w:w w:val="110"/>
          <w:sz w:val="32"/>
          <w:szCs w:val="32"/>
        </w:rPr>
      </w:pPr>
      <w:r>
        <w:rPr>
          <w:w w:val="110"/>
          <w:sz w:val="32"/>
          <w:szCs w:val="32"/>
        </w:rPr>
        <w:t>We solicit submission of original research, as well as experience</w:t>
      </w:r>
      <w:r>
        <w:rPr>
          <w:spacing w:val="-65"/>
          <w:w w:val="110"/>
          <w:sz w:val="32"/>
          <w:szCs w:val="32"/>
        </w:rPr>
        <w:t xml:space="preserve"> </w:t>
      </w:r>
      <w:r>
        <w:rPr>
          <w:w w:val="110"/>
          <w:sz w:val="32"/>
          <w:szCs w:val="32"/>
        </w:rPr>
        <w:t>and</w:t>
      </w:r>
      <w:r>
        <w:rPr>
          <w:spacing w:val="1"/>
          <w:w w:val="110"/>
          <w:sz w:val="32"/>
          <w:szCs w:val="32"/>
        </w:rPr>
        <w:t xml:space="preserve"> </w:t>
      </w:r>
      <w:r>
        <w:rPr>
          <w:w w:val="110"/>
          <w:sz w:val="32"/>
          <w:szCs w:val="32"/>
        </w:rPr>
        <w:t>vision</w:t>
      </w:r>
      <w:r>
        <w:rPr>
          <w:spacing w:val="1"/>
          <w:w w:val="110"/>
          <w:sz w:val="32"/>
          <w:szCs w:val="32"/>
        </w:rPr>
        <w:t xml:space="preserve"> </w:t>
      </w:r>
      <w:r>
        <w:rPr>
          <w:w w:val="110"/>
          <w:sz w:val="32"/>
          <w:szCs w:val="32"/>
        </w:rPr>
        <w:t>papers,</w:t>
      </w:r>
      <w:r>
        <w:rPr>
          <w:spacing w:val="1"/>
          <w:w w:val="110"/>
          <w:sz w:val="32"/>
          <w:szCs w:val="32"/>
        </w:rPr>
        <w:t xml:space="preserve"> </w:t>
      </w:r>
      <w:r>
        <w:rPr>
          <w:w w:val="110"/>
          <w:sz w:val="32"/>
          <w:szCs w:val="32"/>
        </w:rPr>
        <w:t>from</w:t>
      </w:r>
      <w:r>
        <w:rPr>
          <w:spacing w:val="1"/>
          <w:w w:val="110"/>
          <w:sz w:val="32"/>
          <w:szCs w:val="32"/>
        </w:rPr>
        <w:t xml:space="preserve"> </w:t>
      </w:r>
      <w:r>
        <w:rPr>
          <w:w w:val="110"/>
          <w:sz w:val="32"/>
          <w:szCs w:val="32"/>
        </w:rPr>
        <w:t>both</w:t>
      </w:r>
      <w:r>
        <w:rPr>
          <w:spacing w:val="1"/>
          <w:w w:val="110"/>
          <w:sz w:val="32"/>
          <w:szCs w:val="32"/>
        </w:rPr>
        <w:t xml:space="preserve"> </w:t>
      </w:r>
      <w:r>
        <w:rPr>
          <w:w w:val="110"/>
          <w:sz w:val="32"/>
          <w:szCs w:val="32"/>
        </w:rPr>
        <w:t>researchers and practitioners,</w:t>
      </w:r>
      <w:r>
        <w:rPr>
          <w:spacing w:val="1"/>
          <w:w w:val="110"/>
          <w:sz w:val="32"/>
          <w:szCs w:val="32"/>
        </w:rPr>
        <w:t xml:space="preserve"> </w:t>
      </w:r>
      <w:r>
        <w:rPr>
          <w:w w:val="110"/>
          <w:sz w:val="32"/>
          <w:szCs w:val="32"/>
        </w:rPr>
        <w:t>welcoming</w:t>
      </w:r>
      <w:r>
        <w:rPr>
          <w:spacing w:val="1"/>
          <w:w w:val="110"/>
          <w:sz w:val="32"/>
          <w:szCs w:val="32"/>
        </w:rPr>
        <w:t xml:space="preserve"> </w:t>
      </w:r>
      <w:r>
        <w:rPr>
          <w:w w:val="110"/>
          <w:sz w:val="32"/>
          <w:szCs w:val="32"/>
        </w:rPr>
        <w:t>any</w:t>
      </w:r>
      <w:r>
        <w:rPr>
          <w:spacing w:val="1"/>
          <w:w w:val="110"/>
          <w:sz w:val="32"/>
          <w:szCs w:val="32"/>
        </w:rPr>
        <w:t xml:space="preserve"> </w:t>
      </w:r>
      <w:r>
        <w:rPr>
          <w:w w:val="110"/>
          <w:sz w:val="32"/>
          <w:szCs w:val="32"/>
        </w:rPr>
        <w:t>topic</w:t>
      </w:r>
      <w:r>
        <w:rPr>
          <w:spacing w:val="1"/>
          <w:w w:val="110"/>
          <w:sz w:val="32"/>
          <w:szCs w:val="32"/>
        </w:rPr>
        <w:t xml:space="preserve"> </w:t>
      </w:r>
      <w:r>
        <w:rPr>
          <w:w w:val="110"/>
          <w:sz w:val="32"/>
          <w:szCs w:val="32"/>
        </w:rPr>
        <w:t>where</w:t>
      </w:r>
      <w:r>
        <w:rPr>
          <w:spacing w:val="1"/>
          <w:w w:val="110"/>
          <w:sz w:val="32"/>
          <w:szCs w:val="32"/>
        </w:rPr>
        <w:t xml:space="preserve"> </w:t>
      </w:r>
      <w:r>
        <w:rPr>
          <w:w w:val="110"/>
          <w:sz w:val="32"/>
          <w:szCs w:val="32"/>
        </w:rPr>
        <w:t>conceptual</w:t>
      </w:r>
      <w:r>
        <w:rPr>
          <w:spacing w:val="1"/>
          <w:w w:val="110"/>
          <w:sz w:val="32"/>
          <w:szCs w:val="32"/>
        </w:rPr>
        <w:t xml:space="preserve"> </w:t>
      </w:r>
      <w:r>
        <w:rPr>
          <w:w w:val="110"/>
          <w:sz w:val="32"/>
          <w:szCs w:val="32"/>
        </w:rPr>
        <w:t>modeling</w:t>
      </w:r>
      <w:r>
        <w:rPr>
          <w:spacing w:val="1"/>
          <w:w w:val="110"/>
          <w:sz w:val="32"/>
          <w:szCs w:val="32"/>
        </w:rPr>
        <w:t xml:space="preserve"> </w:t>
      </w:r>
      <w:r>
        <w:rPr>
          <w:w w:val="110"/>
          <w:sz w:val="32"/>
          <w:szCs w:val="32"/>
        </w:rPr>
        <w:t>is a major</w:t>
      </w:r>
      <w:r>
        <w:rPr>
          <w:spacing w:val="1"/>
          <w:w w:val="110"/>
          <w:sz w:val="32"/>
          <w:szCs w:val="32"/>
        </w:rPr>
        <w:t xml:space="preserve"> </w:t>
      </w:r>
      <w:r>
        <w:rPr>
          <w:w w:val="110"/>
          <w:sz w:val="32"/>
          <w:szCs w:val="32"/>
        </w:rPr>
        <w:t>theme. Submissions that draw attention to the role conceptual</w:t>
      </w:r>
      <w:r>
        <w:rPr>
          <w:spacing w:val="1"/>
          <w:w w:val="110"/>
          <w:sz w:val="32"/>
          <w:szCs w:val="32"/>
        </w:rPr>
        <w:t xml:space="preserve"> </w:t>
      </w:r>
      <w:r>
        <w:rPr>
          <w:w w:val="110"/>
          <w:sz w:val="32"/>
          <w:szCs w:val="32"/>
        </w:rPr>
        <w:t>modeling can play in areas where it has not traditionally been</w:t>
      </w:r>
      <w:r>
        <w:rPr>
          <w:spacing w:val="1"/>
          <w:w w:val="110"/>
          <w:sz w:val="32"/>
          <w:szCs w:val="32"/>
        </w:rPr>
        <w:t xml:space="preserve"> </w:t>
      </w:r>
      <w:r>
        <w:rPr>
          <w:w w:val="110"/>
          <w:sz w:val="32"/>
          <w:szCs w:val="32"/>
        </w:rPr>
        <w:t>applied are especially welcome, since the overall theme of ER</w:t>
      </w:r>
      <w:r>
        <w:rPr>
          <w:spacing w:val="1"/>
          <w:w w:val="110"/>
          <w:sz w:val="32"/>
          <w:szCs w:val="32"/>
        </w:rPr>
        <w:t xml:space="preserve"> </w:t>
      </w:r>
      <w:r>
        <w:rPr>
          <w:w w:val="110"/>
          <w:sz w:val="32"/>
          <w:szCs w:val="32"/>
        </w:rPr>
        <w:t>2022</w:t>
      </w:r>
      <w:r>
        <w:rPr>
          <w:spacing w:val="-13"/>
          <w:w w:val="110"/>
          <w:sz w:val="32"/>
          <w:szCs w:val="32"/>
        </w:rPr>
        <w:t xml:space="preserve"> </w:t>
      </w:r>
      <w:r>
        <w:rPr>
          <w:w w:val="110"/>
          <w:sz w:val="32"/>
          <w:szCs w:val="32"/>
        </w:rPr>
        <w:t>is</w:t>
      </w:r>
    </w:p>
    <w:p>
      <w:pPr>
        <w:rPr>
          <w:color w:val="FF0000"/>
          <w:w w:val="110"/>
          <w:sz w:val="32"/>
          <w:szCs w:val="32"/>
        </w:rPr>
      </w:pPr>
      <w:r>
        <w:rPr>
          <w:color w:val="FF0000"/>
          <w:w w:val="110"/>
          <w:sz w:val="32"/>
          <w:szCs w:val="32"/>
        </w:rPr>
        <w:t>Conceptual modeling to support Big Data Analytics and AI</w:t>
      </w:r>
      <w:del w:id="0" w:author="Jolita Ralyte" w:date="2021-09-07T12:05:00Z">
        <w:r>
          <w:rPr>
            <w:color w:val="FF0000"/>
            <w:w w:val="110"/>
            <w:sz w:val="32"/>
            <w:szCs w:val="32"/>
          </w:rPr>
          <w:delText>?</w:delText>
        </w:r>
      </w:del>
    </w:p>
    <w:p>
      <w:pPr>
        <w:rPr>
          <w:w w:val="110"/>
          <w:sz w:val="32"/>
          <w:szCs w:val="32"/>
        </w:rPr>
      </w:pPr>
      <w:r>
        <w:rPr>
          <w:w w:val="110"/>
          <w:sz w:val="32"/>
          <w:szCs w:val="32"/>
        </w:rPr>
        <w:t xml:space="preserve">Topics of interest span the entire spectrum of conceptual modeling including research and practice in all related areas. Topics include theories of concepts and ontologies underlying conceptual modeling, modeling languages, methods and tools for developing and communicating conceptual models, and techniques for transforming conceptual models into effective implementations. Big data analytics demands modeling complex data into a variety of models and accommodate </w:t>
      </w:r>
      <w:del w:id="1" w:author="Radha Krishna Pisipati" w:date="2021-09-08T10:51:00Z">
        <w:r>
          <w:rPr>
            <w:w w:val="110"/>
            <w:sz w:val="32"/>
            <w:szCs w:val="32"/>
          </w:rPr>
          <w:delText xml:space="preserve">4V’s </w:delText>
        </w:r>
      </w:del>
      <w:ins w:id="2" w:author="Radha Krishna Pisipati" w:date="2021-09-08T10:51:00Z">
        <w:r>
          <w:rPr>
            <w:w w:val="110"/>
            <w:sz w:val="32"/>
            <w:szCs w:val="32"/>
          </w:rPr>
          <w:t xml:space="preserve">5V’s </w:t>
        </w:r>
      </w:ins>
      <w:r>
        <w:rPr>
          <w:w w:val="110"/>
          <w:sz w:val="32"/>
          <w:szCs w:val="32"/>
        </w:rPr>
        <w:t>(Volume, Velocity, Variety,</w:t>
      </w:r>
      <w:ins w:id="3" w:author="Radha Krishna Pisipati" w:date="2021-09-08T10:51:00Z">
        <w:r>
          <w:rPr>
            <w:w w:val="110"/>
            <w:sz w:val="32"/>
            <w:szCs w:val="32"/>
          </w:rPr>
          <w:t xml:space="preserve"> Value</w:t>
        </w:r>
      </w:ins>
      <w:r>
        <w:rPr>
          <w:w w:val="110"/>
          <w:sz w:val="32"/>
          <w:szCs w:val="32"/>
        </w:rPr>
        <w:t xml:space="preserve"> and Veracity). Can the conceptual modeling community raise to the occasion to meet the Big Data Analytics needs? Conceptual modeling helps deep understanding of data and knowledge that is the backbone of AI systems. The modern Data Driven AI systems have less representation schemes for the input dat</w:t>
      </w:r>
      <w:ins w:id="4" w:author="Mukesh Mohania" w:date="2021-09-07T12:21:00Z">
        <w:r>
          <w:rPr>
            <w:w w:val="110"/>
            <w:sz w:val="32"/>
            <w:szCs w:val="32"/>
          </w:rPr>
          <w:t>a</w:t>
        </w:r>
      </w:ins>
      <w:r>
        <w:rPr>
          <w:w w:val="110"/>
          <w:sz w:val="32"/>
          <w:szCs w:val="32"/>
        </w:rPr>
        <w:t xml:space="preserve"> and the output. Techniques make the conceptual understanding of the data movement through deep learning models help develop an</w:t>
      </w:r>
      <w:ins w:id="5" w:author="Mukesh Mohania" w:date="2021-09-07T12:21:00Z">
        <w:r>
          <w:rPr>
            <w:w w:val="110"/>
            <w:sz w:val="32"/>
            <w:szCs w:val="32"/>
          </w:rPr>
          <w:t xml:space="preserve">d </w:t>
        </w:r>
      </w:ins>
      <w:del w:id="6" w:author="Mukesh Mohania" w:date="2021-09-07T12:21:00Z">
        <w:r>
          <w:rPr>
            <w:w w:val="110"/>
            <w:sz w:val="32"/>
            <w:szCs w:val="32"/>
          </w:rPr>
          <w:delText xml:space="preserve"> d</w:delText>
        </w:r>
      </w:del>
      <w:r>
        <w:rPr>
          <w:w w:val="110"/>
          <w:sz w:val="32"/>
          <w:szCs w:val="32"/>
        </w:rPr>
        <w:t>apply these learning models.</w:t>
      </w:r>
    </w:p>
    <w:p>
      <w:pPr>
        <w:rPr>
          <w:w w:val="110"/>
          <w:sz w:val="32"/>
          <w:szCs w:val="32"/>
        </w:rPr>
      </w:pPr>
    </w:p>
    <w:p>
      <w:pPr>
        <w:rPr>
          <w:color w:val="FF0000"/>
          <w:w w:val="110"/>
          <w:sz w:val="32"/>
          <w:szCs w:val="32"/>
        </w:rPr>
      </w:pPr>
      <w:r>
        <w:rPr>
          <w:color w:val="FF0000"/>
          <w:w w:val="110"/>
          <w:sz w:val="32"/>
          <w:szCs w:val="32"/>
        </w:rPr>
        <w:t>Submission Guidelines</w:t>
      </w:r>
    </w:p>
    <w:p>
      <w:pPr>
        <w:rPr>
          <w:sz w:val="32"/>
          <w:szCs w:val="32"/>
        </w:rPr>
      </w:pPr>
      <w:r>
        <w:rPr>
          <w:sz w:val="32"/>
          <w:szCs w:val="32"/>
        </w:rPr>
        <w:t xml:space="preserve">Since the proceedings will be published by Springer in the LNCS series, authors must submit manuscripts using the LNCS style (see </w:t>
      </w:r>
      <w:ins w:id="7" w:author="Jolita Ralyte" w:date="2021-09-07T12:09:00Z">
        <w:r>
          <w:rPr>
            <w:sz w:val="32"/>
            <w:szCs w:val="32"/>
          </w:rPr>
          <w:fldChar w:fldCharType="begin"/>
        </w:r>
      </w:ins>
      <w:ins w:id="8" w:author="Jolita Ralyte" w:date="2021-09-07T12:09:00Z">
        <w:r>
          <w:rPr>
            <w:sz w:val="32"/>
            <w:szCs w:val="32"/>
          </w:rPr>
          <w:instrText xml:space="preserve"> HYPERLINK "https://www.springer.com/gp/computer-science/lncs/conference-proceedings-guidelines" </w:instrText>
        </w:r>
      </w:ins>
      <w:ins w:id="9" w:author="Jolita Ralyte" w:date="2021-09-07T12:09:00Z">
        <w:r>
          <w:rPr>
            <w:sz w:val="32"/>
            <w:szCs w:val="32"/>
          </w:rPr>
          <w:fldChar w:fldCharType="separate"/>
        </w:r>
      </w:ins>
      <w:ins w:id="10" w:author="Jolita Ralyte" w:date="2021-09-07T12:09:00Z">
        <w:r>
          <w:rPr>
            <w:rStyle w:val="9"/>
            <w:sz w:val="32"/>
            <w:szCs w:val="32"/>
          </w:rPr>
          <w:t>style files and details</w:t>
        </w:r>
      </w:ins>
      <w:ins w:id="11" w:author="Jolita Ralyte" w:date="2021-09-07T12:09:00Z">
        <w:r>
          <w:rPr>
            <w:sz w:val="32"/>
            <w:szCs w:val="32"/>
          </w:rPr>
          <w:fldChar w:fldCharType="end"/>
        </w:r>
      </w:ins>
      <w:r>
        <w:rPr>
          <w:sz w:val="32"/>
          <w:szCs w:val="32"/>
        </w:rPr>
        <w:t xml:space="preserve">). The page limit for submitted papers (as well as for final, camera-ready papers) is 14. Manuscripts not submitted in the LNCS style or exceeding the page limit will not be reviewed and will be automatically rejected. Springer has provided a </w:t>
      </w:r>
      <w:r>
        <w:fldChar w:fldCharType="begin"/>
      </w:r>
      <w:r>
        <w:instrText xml:space="preserve"> HYPERLINK "https://www.overleaf.com/latex/templates/springer-lecture-notes-in-computer-science/kzwwpvhwnvfj%23.WuA4JS5uZpi" \h </w:instrText>
      </w:r>
      <w:r>
        <w:fldChar w:fldCharType="separate"/>
      </w:r>
      <w:r>
        <w:rPr>
          <w:rStyle w:val="9"/>
          <w:sz w:val="32"/>
          <w:szCs w:val="32"/>
        </w:rPr>
        <w:t xml:space="preserve">LaTeX template in Overleaf </w:t>
      </w:r>
      <w:r>
        <w:rPr>
          <w:rStyle w:val="9"/>
          <w:sz w:val="32"/>
          <w:szCs w:val="32"/>
        </w:rPr>
        <w:fldChar w:fldCharType="end"/>
      </w:r>
      <w:r>
        <w:rPr>
          <w:sz w:val="32"/>
          <w:szCs w:val="32"/>
        </w:rPr>
        <w:t>for your convenience.</w:t>
      </w:r>
    </w:p>
    <w:p>
      <w:pPr>
        <w:rPr>
          <w:color w:val="FF0000"/>
          <w:sz w:val="32"/>
          <w:szCs w:val="32"/>
        </w:rPr>
      </w:pPr>
      <w:r>
        <w:rPr>
          <w:color w:val="FF0000"/>
          <w:sz w:val="32"/>
          <w:szCs w:val="32"/>
        </w:rPr>
        <w:t>Submission Link</w:t>
      </w:r>
    </w:p>
    <w:p>
      <w:pPr>
        <w:rPr>
          <w:sz w:val="32"/>
          <w:szCs w:val="32"/>
        </w:rPr>
      </w:pPr>
      <w:r>
        <w:rPr>
          <w:sz w:val="32"/>
          <w:szCs w:val="32"/>
        </w:rPr>
        <w:t>https://...</w:t>
      </w:r>
    </w:p>
    <w:p>
      <w:pPr>
        <w:rPr>
          <w:color w:val="FF0000"/>
          <w:sz w:val="32"/>
          <w:szCs w:val="32"/>
        </w:rPr>
      </w:pPr>
      <w:r>
        <w:rPr>
          <w:color w:val="FF0000"/>
          <w:sz w:val="32"/>
          <w:szCs w:val="32"/>
        </w:rPr>
        <w:t>Program Chairs</w:t>
      </w:r>
    </w:p>
    <w:p>
      <w:pPr>
        <w:rPr>
          <w:sz w:val="32"/>
          <w:szCs w:val="32"/>
        </w:rPr>
      </w:pPr>
      <w:r>
        <w:rPr>
          <w:sz w:val="32"/>
          <w:szCs w:val="32"/>
        </w:rPr>
        <w:t>Sharma Chakravarthy, The University of Texas at Arlington, USA</w:t>
      </w:r>
    </w:p>
    <w:p>
      <w:pPr>
        <w:rPr>
          <w:sz w:val="32"/>
          <w:szCs w:val="32"/>
        </w:rPr>
      </w:pPr>
      <w:r>
        <w:rPr>
          <w:sz w:val="32"/>
          <w:szCs w:val="32"/>
        </w:rPr>
        <w:t>Mukesh Mohania, IIIT Delhi, India</w:t>
      </w:r>
    </w:p>
    <w:p>
      <w:pPr>
        <w:rPr>
          <w:sz w:val="32"/>
          <w:szCs w:val="32"/>
        </w:rPr>
      </w:pPr>
      <w:r>
        <w:rPr>
          <w:sz w:val="32"/>
          <w:szCs w:val="32"/>
        </w:rPr>
        <w:t>Jolita Ralyt</w:t>
      </w:r>
      <w:ins w:id="12" w:author="Jolita Ralyte" w:date="2021-09-07T12:09:00Z">
        <w:r>
          <w:rPr>
            <w:sz w:val="32"/>
            <w:szCs w:val="32"/>
          </w:rPr>
          <w:t>é</w:t>
        </w:r>
      </w:ins>
      <w:del w:id="13" w:author="Jolita Ralyte" w:date="2021-09-07T12:09:00Z">
        <w:r>
          <w:rPr>
            <w:sz w:val="32"/>
            <w:szCs w:val="32"/>
          </w:rPr>
          <w:delText>e</w:delText>
        </w:r>
      </w:del>
      <w:r>
        <w:rPr>
          <w:sz w:val="32"/>
          <w:szCs w:val="32"/>
        </w:rPr>
        <w:t>, University of Geneva, Switzerland</w:t>
      </w:r>
    </w:p>
    <w:p>
      <w:pPr>
        <w:rPr>
          <w:sz w:val="32"/>
          <w:szCs w:val="32"/>
        </w:rPr>
      </w:pPr>
    </w:p>
    <w:p>
      <w:pPr>
        <w:rPr>
          <w:sz w:val="32"/>
          <w:szCs w:val="32"/>
        </w:rPr>
      </w:pPr>
      <w:r>
        <w:rPr>
          <w:color w:val="FF0000"/>
          <w:sz w:val="32"/>
          <w:szCs w:val="32"/>
        </w:rPr>
        <w:t>Topics of Interest</w:t>
      </w:r>
    </w:p>
    <w:p>
      <w:pPr>
        <w:rPr>
          <w:sz w:val="32"/>
          <w:szCs w:val="32"/>
        </w:rPr>
      </w:pPr>
      <w:r>
        <w:rPr>
          <w:sz w:val="32"/>
          <w:szCs w:val="32"/>
        </w:rPr>
        <w:t>Specific examples of topics of interest include, but are not limited to, conceptual modeling as applied to:</w:t>
      </w:r>
    </w:p>
    <w:p>
      <w:pPr>
        <w:rPr>
          <w:b/>
          <w:bCs/>
          <w:sz w:val="32"/>
          <w:szCs w:val="32"/>
        </w:rPr>
      </w:pPr>
      <w:r>
        <w:rPr>
          <w:b/>
          <w:bCs/>
          <w:sz w:val="32"/>
          <w:szCs w:val="32"/>
        </w:rPr>
        <w:t>Foundations</w:t>
      </w:r>
    </w:p>
    <w:p>
      <w:pPr>
        <w:pStyle w:val="11"/>
        <w:numPr>
          <w:ilvl w:val="0"/>
          <w:numId w:val="1"/>
        </w:numPr>
        <w:rPr>
          <w:sz w:val="32"/>
          <w:szCs w:val="32"/>
        </w:rPr>
      </w:pPr>
      <w:r>
        <w:rPr>
          <w:sz w:val="32"/>
          <w:szCs w:val="32"/>
        </w:rPr>
        <w:t xml:space="preserve">Foundations and Concept Formalization </w:t>
      </w:r>
    </w:p>
    <w:p>
      <w:pPr>
        <w:pStyle w:val="11"/>
        <w:numPr>
          <w:ilvl w:val="0"/>
          <w:numId w:val="1"/>
        </w:numPr>
        <w:rPr>
          <w:sz w:val="32"/>
          <w:szCs w:val="32"/>
        </w:rPr>
      </w:pPr>
      <w:r>
        <w:rPr>
          <w:sz w:val="32"/>
          <w:szCs w:val="32"/>
        </w:rPr>
        <w:t>Knowledge representation, knowledge graphs and related techniques</w:t>
      </w:r>
    </w:p>
    <w:p>
      <w:pPr>
        <w:pStyle w:val="11"/>
        <w:numPr>
          <w:ilvl w:val="0"/>
          <w:numId w:val="1"/>
        </w:numPr>
        <w:rPr>
          <w:sz w:val="32"/>
          <w:szCs w:val="32"/>
        </w:rPr>
      </w:pPr>
      <w:r>
        <w:rPr>
          <w:sz w:val="32"/>
          <w:szCs w:val="32"/>
        </w:rPr>
        <w:t xml:space="preserve">Ontological and Cognitive Foundations </w:t>
      </w:r>
    </w:p>
    <w:p>
      <w:pPr>
        <w:pStyle w:val="11"/>
        <w:numPr>
          <w:ilvl w:val="0"/>
          <w:numId w:val="1"/>
        </w:numPr>
        <w:rPr>
          <w:sz w:val="32"/>
          <w:szCs w:val="32"/>
        </w:rPr>
      </w:pPr>
      <w:r>
        <w:rPr>
          <w:sz w:val="32"/>
          <w:szCs w:val="32"/>
        </w:rPr>
        <w:t>Multi-level Modeling</w:t>
      </w:r>
    </w:p>
    <w:p>
      <w:pPr>
        <w:pStyle w:val="11"/>
        <w:numPr>
          <w:ilvl w:val="0"/>
          <w:numId w:val="1"/>
        </w:numPr>
        <w:rPr>
          <w:sz w:val="32"/>
          <w:szCs w:val="32"/>
        </w:rPr>
      </w:pPr>
      <w:r>
        <w:rPr>
          <w:sz w:val="32"/>
          <w:szCs w:val="32"/>
        </w:rPr>
        <w:t>Justification and Evaluation of Models</w:t>
      </w:r>
    </w:p>
    <w:p>
      <w:pPr>
        <w:rPr>
          <w:b/>
          <w:bCs/>
          <w:sz w:val="32"/>
          <w:szCs w:val="32"/>
        </w:rPr>
      </w:pPr>
    </w:p>
    <w:p>
      <w:pPr>
        <w:rPr>
          <w:b/>
          <w:bCs/>
          <w:sz w:val="32"/>
          <w:szCs w:val="32"/>
        </w:rPr>
      </w:pPr>
      <w:r>
        <w:rPr>
          <w:b/>
          <w:bCs/>
          <w:sz w:val="32"/>
          <w:szCs w:val="32"/>
        </w:rPr>
        <w:t>Data/Object Management</w:t>
      </w:r>
    </w:p>
    <w:p>
      <w:pPr>
        <w:pStyle w:val="11"/>
        <w:numPr>
          <w:ilvl w:val="0"/>
          <w:numId w:val="2"/>
        </w:numPr>
        <w:rPr>
          <w:sz w:val="32"/>
          <w:szCs w:val="32"/>
        </w:rPr>
      </w:pPr>
      <w:r>
        <w:rPr>
          <w:sz w:val="32"/>
          <w:szCs w:val="32"/>
        </w:rPr>
        <w:t xml:space="preserve">Data Semantics and Integrity Constraints </w:t>
      </w:r>
    </w:p>
    <w:p>
      <w:pPr>
        <w:pStyle w:val="11"/>
        <w:numPr>
          <w:ilvl w:val="0"/>
          <w:numId w:val="2"/>
        </w:numPr>
        <w:rPr>
          <w:sz w:val="32"/>
          <w:szCs w:val="32"/>
        </w:rPr>
      </w:pPr>
      <w:r>
        <w:rPr>
          <w:sz w:val="32"/>
          <w:szCs w:val="32"/>
        </w:rPr>
        <w:t>Integration of Conceptual Models and Database Schemas</w:t>
      </w:r>
    </w:p>
    <w:p>
      <w:pPr>
        <w:pStyle w:val="11"/>
        <w:numPr>
          <w:ilvl w:val="0"/>
          <w:numId w:val="2"/>
        </w:numPr>
        <w:rPr>
          <w:sz w:val="32"/>
          <w:szCs w:val="32"/>
        </w:rPr>
      </w:pPr>
      <w:r>
        <w:rPr>
          <w:sz w:val="32"/>
          <w:szCs w:val="32"/>
        </w:rPr>
        <w:t>Schema Evolution and Management of Database Constraints</w:t>
      </w:r>
    </w:p>
    <w:p>
      <w:pPr>
        <w:pStyle w:val="11"/>
        <w:numPr>
          <w:ilvl w:val="0"/>
          <w:numId w:val="2"/>
        </w:numPr>
        <w:rPr>
          <w:sz w:val="32"/>
          <w:szCs w:val="32"/>
        </w:rPr>
      </w:pPr>
      <w:r>
        <w:rPr>
          <w:sz w:val="32"/>
          <w:szCs w:val="32"/>
        </w:rPr>
        <w:t xml:space="preserve">NoSQL and NewSQL Databases </w:t>
      </w:r>
    </w:p>
    <w:p>
      <w:pPr>
        <w:pStyle w:val="11"/>
        <w:numPr>
          <w:ilvl w:val="0"/>
          <w:numId w:val="2"/>
        </w:numPr>
        <w:rPr>
          <w:ins w:id="14" w:author="Mukesh Mohania" w:date="2021-09-07T12:12:00Z"/>
          <w:sz w:val="32"/>
          <w:szCs w:val="32"/>
        </w:rPr>
      </w:pPr>
      <w:r>
        <w:rPr>
          <w:sz w:val="32"/>
          <w:szCs w:val="32"/>
        </w:rPr>
        <w:t>Big Data and Conceptual Modeling</w:t>
      </w:r>
    </w:p>
    <w:p>
      <w:pPr>
        <w:pStyle w:val="11"/>
        <w:numPr>
          <w:ilvl w:val="0"/>
          <w:numId w:val="2"/>
        </w:numPr>
        <w:rPr>
          <w:ins w:id="15" w:author="Mukesh Mohania" w:date="2021-09-07T12:12:00Z"/>
          <w:color w:val="FF0000"/>
          <w:sz w:val="32"/>
          <w:szCs w:val="32"/>
          <w:rPrChange w:id="16" w:author="Kamal K" w:date="2021-09-08T08:22:00Z">
            <w:rPr>
              <w:ins w:id="17" w:author="Mukesh Mohania" w:date="2021-09-07T12:12:00Z"/>
              <w:sz w:val="32"/>
              <w:szCs w:val="32"/>
            </w:rPr>
          </w:rPrChange>
        </w:rPr>
      </w:pPr>
      <w:ins w:id="18" w:author="Mukesh Mohania" w:date="2021-09-07T12:12:00Z">
        <w:r>
          <w:rPr>
            <w:color w:val="FF0000"/>
            <w:sz w:val="32"/>
            <w:szCs w:val="32"/>
            <w:rPrChange w:id="19" w:author="Mukesh Mohania" w:date="2021-09-07T12:20:00Z">
              <w:rPr>
                <w:sz w:val="32"/>
                <w:szCs w:val="32"/>
              </w:rPr>
            </w:rPrChange>
          </w:rPr>
          <w:t>Conceptual Modelling for Data Integration</w:t>
        </w:r>
      </w:ins>
      <w:ins w:id="20" w:author="Kamal K" w:date="2021-09-08T08:22:00Z">
        <w:r>
          <w:rPr>
            <w:color w:val="FF0000"/>
            <w:sz w:val="32"/>
            <w:szCs w:val="32"/>
          </w:rPr>
          <w:t xml:space="preserve"> and On-Chain &amp; Off-Chain Information Integration</w:t>
        </w:r>
      </w:ins>
    </w:p>
    <w:p>
      <w:pPr>
        <w:pStyle w:val="11"/>
        <w:numPr>
          <w:ilvl w:val="0"/>
          <w:numId w:val="2"/>
        </w:numPr>
        <w:rPr>
          <w:del w:id="21" w:author="Kamal K" w:date="2021-09-08T08:22:00Z"/>
          <w:color w:val="FF0000"/>
          <w:sz w:val="32"/>
          <w:szCs w:val="32"/>
          <w:rPrChange w:id="22" w:author="Mukesh Mohania" w:date="2021-09-07T12:20:00Z">
            <w:rPr>
              <w:del w:id="23" w:author="Kamal K" w:date="2021-09-08T08:22:00Z"/>
              <w:sz w:val="32"/>
              <w:szCs w:val="32"/>
            </w:rPr>
          </w:rPrChange>
        </w:rPr>
      </w:pPr>
      <w:ins w:id="24" w:author="Mukesh Mohania" w:date="2021-09-07T12:13:00Z">
        <w:del w:id="25" w:author="Kamal K" w:date="2021-09-08T08:22:00Z">
          <w:r>
            <w:rPr>
              <w:color w:val="FF0000"/>
              <w:sz w:val="32"/>
              <w:szCs w:val="32"/>
              <w:rPrChange w:id="26" w:author="Mukesh Mohania" w:date="2021-09-07T12:20:00Z">
                <w:rPr>
                  <w:sz w:val="32"/>
                  <w:szCs w:val="32"/>
                </w:rPr>
              </w:rPrChange>
            </w:rPr>
            <w:delText xml:space="preserve">Role of Conceptual Modelling in Blockchain Data Management </w:delText>
          </w:r>
        </w:del>
      </w:ins>
      <w:ins w:id="27" w:author="Mukesh Mohania" w:date="2021-09-07T12:13:00Z">
        <w:del w:id="28" w:author="Kamal K" w:date="2021-09-08T08:22:00Z">
          <w:r>
            <w:rPr>
              <w:color w:val="FF0000"/>
              <w:sz w:val="32"/>
              <w:szCs w:val="32"/>
              <w:rPrChange w:id="29" w:author="Mukesh Mohania" w:date="2021-09-07T12:20:00Z">
                <w:rPr>
                  <w:sz w:val="32"/>
                  <w:szCs w:val="32"/>
                </w:rPr>
              </w:rPrChange>
            </w:rPr>
            <w:delText xml:space="preserve">and On-Chain &amp; Off-Chain </w:delText>
          </w:r>
        </w:del>
      </w:ins>
      <w:ins w:id="30" w:author="Mukesh Mohania" w:date="2021-09-07T12:14:00Z">
        <w:del w:id="31" w:author="Kamal K" w:date="2021-09-08T08:22:00Z">
          <w:r>
            <w:rPr>
              <w:color w:val="FF0000"/>
              <w:sz w:val="32"/>
              <w:szCs w:val="32"/>
              <w:rPrChange w:id="32" w:author="Mukesh Mohania" w:date="2021-09-07T12:20:00Z">
                <w:rPr>
                  <w:sz w:val="32"/>
                  <w:szCs w:val="32"/>
                </w:rPr>
              </w:rPrChange>
            </w:rPr>
            <w:delText>Information Integration</w:delText>
          </w:r>
        </w:del>
      </w:ins>
    </w:p>
    <w:p>
      <w:pPr>
        <w:pStyle w:val="11"/>
        <w:numPr>
          <w:ilvl w:val="0"/>
          <w:numId w:val="2"/>
        </w:numPr>
        <w:rPr>
          <w:sz w:val="32"/>
          <w:szCs w:val="32"/>
        </w:rPr>
      </w:pPr>
      <w:r>
        <w:rPr>
          <w:sz w:val="32"/>
          <w:szCs w:val="32"/>
        </w:rPr>
        <w:t>Data Warehousing, Data Mining, Business Intelligence and Analytics</w:t>
      </w:r>
    </w:p>
    <w:p>
      <w:pPr>
        <w:pStyle w:val="11"/>
        <w:numPr>
          <w:ilvl w:val="0"/>
          <w:numId w:val="2"/>
        </w:numPr>
        <w:rPr>
          <w:sz w:val="32"/>
          <w:szCs w:val="32"/>
        </w:rPr>
      </w:pPr>
      <w:r>
        <w:rPr>
          <w:sz w:val="32"/>
          <w:szCs w:val="32"/>
        </w:rPr>
        <w:t>Spatial, Temporal, and Multimedia Aspects in Conceptual Models</w:t>
      </w:r>
    </w:p>
    <w:p>
      <w:pPr>
        <w:pStyle w:val="11"/>
        <w:numPr>
          <w:ilvl w:val="0"/>
          <w:numId w:val="2"/>
        </w:numPr>
        <w:rPr>
          <w:sz w:val="32"/>
          <w:szCs w:val="32"/>
        </w:rPr>
      </w:pPr>
      <w:r>
        <w:rPr>
          <w:sz w:val="32"/>
          <w:szCs w:val="32"/>
        </w:rPr>
        <w:t>Metadata and Applications Semi-structured Data and XML</w:t>
      </w:r>
    </w:p>
    <w:p>
      <w:pPr>
        <w:pStyle w:val="11"/>
        <w:numPr>
          <w:ilvl w:val="0"/>
          <w:numId w:val="2"/>
        </w:numPr>
        <w:rPr>
          <w:sz w:val="32"/>
          <w:szCs w:val="32"/>
        </w:rPr>
      </w:pPr>
      <w:r>
        <w:rPr>
          <w:sz w:val="32"/>
          <w:szCs w:val="32"/>
        </w:rPr>
        <w:t>Modeling Information Fusion applications</w:t>
      </w:r>
    </w:p>
    <w:p>
      <w:pPr>
        <w:pStyle w:val="11"/>
        <w:numPr>
          <w:ilvl w:val="0"/>
          <w:numId w:val="2"/>
        </w:numPr>
        <w:rPr>
          <w:ins w:id="33" w:author="Radha Krishna Pisipati" w:date="2021-09-08T10:53:00Z"/>
          <w:color w:val="FF0000"/>
          <w:sz w:val="32"/>
          <w:szCs w:val="32"/>
        </w:rPr>
      </w:pPr>
      <w:ins w:id="34" w:author="Kamal K" w:date="2021-09-08T08:22:00Z">
        <w:r>
          <w:rPr>
            <w:color w:val="FF0000"/>
            <w:sz w:val="32"/>
            <w:szCs w:val="32"/>
          </w:rPr>
          <w:t>Conceptual Modelling in Blockchain Data Management</w:t>
        </w:r>
      </w:ins>
      <w:ins w:id="35" w:author="Radha Krishna Pisipati" w:date="2021-09-08T10:53:00Z">
        <w:r>
          <w:rPr>
            <w:color w:val="FF0000"/>
            <w:sz w:val="32"/>
            <w:szCs w:val="32"/>
          </w:rPr>
          <w:t xml:space="preserve"> and Smart Contracts</w:t>
        </w:r>
      </w:ins>
      <w:ins w:id="36" w:author="Kamal K" w:date="2021-09-08T08:22:00Z">
        <w:r>
          <w:rPr>
            <w:color w:val="FF0000"/>
            <w:sz w:val="32"/>
            <w:szCs w:val="32"/>
          </w:rPr>
          <w:t xml:space="preserve"> </w:t>
        </w:r>
      </w:ins>
    </w:p>
    <w:p>
      <w:pPr>
        <w:pStyle w:val="11"/>
        <w:numPr>
          <w:ilvl w:val="0"/>
          <w:numId w:val="0"/>
        </w:numPr>
        <w:ind w:firstLine="0"/>
        <w:rPr>
          <w:ins w:id="38" w:author="Kamal K" w:date="2021-09-08T08:22:00Z"/>
          <w:color w:val="FF0000"/>
          <w:sz w:val="32"/>
          <w:szCs w:val="32"/>
        </w:rPr>
        <w:pPrChange w:id="37" w:author="Radha Krishna Pisipati" w:date="2021-09-08T10:53:00Z">
          <w:pPr>
            <w:pStyle w:val="11"/>
            <w:numPr>
              <w:ilvl w:val="0"/>
              <w:numId w:val="2"/>
            </w:numPr>
            <w:ind w:hanging="360"/>
          </w:pPr>
        </w:pPrChange>
      </w:pPr>
    </w:p>
    <w:p>
      <w:pPr>
        <w:pStyle w:val="11"/>
        <w:rPr>
          <w:sz w:val="32"/>
          <w:szCs w:val="32"/>
        </w:rPr>
      </w:pPr>
    </w:p>
    <w:p>
      <w:pPr>
        <w:rPr>
          <w:b/>
          <w:bCs/>
          <w:sz w:val="32"/>
          <w:szCs w:val="32"/>
        </w:rPr>
      </w:pPr>
      <w:r>
        <w:rPr>
          <w:b/>
          <w:bCs/>
          <w:sz w:val="32"/>
          <w:szCs w:val="32"/>
        </w:rPr>
        <w:t>Engineering</w:t>
      </w:r>
    </w:p>
    <w:p>
      <w:pPr>
        <w:pStyle w:val="11"/>
        <w:numPr>
          <w:ilvl w:val="0"/>
          <w:numId w:val="3"/>
        </w:numPr>
        <w:rPr>
          <w:sz w:val="32"/>
          <w:szCs w:val="32"/>
        </w:rPr>
      </w:pPr>
      <w:r>
        <w:rPr>
          <w:sz w:val="32"/>
          <w:szCs w:val="32"/>
        </w:rPr>
        <w:t>Agile Development</w:t>
      </w:r>
    </w:p>
    <w:p>
      <w:pPr>
        <w:pStyle w:val="11"/>
        <w:numPr>
          <w:ilvl w:val="0"/>
          <w:numId w:val="3"/>
        </w:numPr>
        <w:rPr>
          <w:sz w:val="32"/>
          <w:szCs w:val="32"/>
        </w:rPr>
      </w:pPr>
      <w:r>
        <w:rPr>
          <w:sz w:val="32"/>
          <w:szCs w:val="32"/>
        </w:rPr>
        <w:t xml:space="preserve">Interleaving Modeling and Development Domain Specific Conceptual Modeling Languages, Methods and Frameworks </w:t>
      </w:r>
    </w:p>
    <w:p>
      <w:pPr>
        <w:pStyle w:val="11"/>
        <w:numPr>
          <w:ilvl w:val="0"/>
          <w:numId w:val="3"/>
        </w:numPr>
        <w:rPr>
          <w:sz w:val="32"/>
          <w:szCs w:val="32"/>
        </w:rPr>
      </w:pPr>
      <w:r>
        <w:rPr>
          <w:sz w:val="32"/>
          <w:szCs w:val="32"/>
        </w:rPr>
        <w:t>Requirements Engineering</w:t>
      </w:r>
    </w:p>
    <w:p>
      <w:pPr>
        <w:pStyle w:val="11"/>
        <w:numPr>
          <w:ilvl w:val="0"/>
          <w:numId w:val="3"/>
        </w:numPr>
        <w:rPr>
          <w:sz w:val="32"/>
          <w:szCs w:val="32"/>
        </w:rPr>
      </w:pPr>
      <w:r>
        <w:rPr>
          <w:sz w:val="32"/>
          <w:szCs w:val="32"/>
        </w:rPr>
        <w:t>Reverse Engineering and Round-Trip Engineering</w:t>
      </w:r>
    </w:p>
    <w:p>
      <w:pPr>
        <w:pStyle w:val="11"/>
        <w:numPr>
          <w:ilvl w:val="0"/>
          <w:numId w:val="3"/>
        </w:numPr>
        <w:rPr>
          <w:sz w:val="32"/>
          <w:szCs w:val="32"/>
        </w:rPr>
      </w:pPr>
      <w:r>
        <w:rPr>
          <w:sz w:val="32"/>
          <w:szCs w:val="32"/>
        </w:rPr>
        <w:t>Patterns and Reuse</w:t>
      </w:r>
    </w:p>
    <w:p>
      <w:pPr>
        <w:pStyle w:val="11"/>
        <w:numPr>
          <w:ilvl w:val="0"/>
          <w:numId w:val="3"/>
        </w:numPr>
        <w:rPr>
          <w:ins w:id="39" w:author="Radha Krishna Pisipati" w:date="2021-09-08T10:54:00Z"/>
          <w:sz w:val="32"/>
          <w:szCs w:val="32"/>
        </w:rPr>
      </w:pPr>
      <w:r>
        <w:rPr>
          <w:sz w:val="32"/>
          <w:szCs w:val="32"/>
        </w:rPr>
        <w:t>Methodologies and Tools for Conceptual Design</w:t>
      </w:r>
    </w:p>
    <w:p>
      <w:pPr>
        <w:pStyle w:val="11"/>
        <w:numPr>
          <w:ilvl w:val="0"/>
          <w:numId w:val="3"/>
        </w:numPr>
        <w:rPr>
          <w:sz w:val="32"/>
          <w:szCs w:val="32"/>
        </w:rPr>
      </w:pPr>
      <w:ins w:id="40" w:author="Radha Krishna Pisipati" w:date="2021-09-08T10:54:00Z">
        <w:r>
          <w:rPr>
            <w:sz w:val="32"/>
            <w:szCs w:val="32"/>
          </w:rPr>
          <w:t>Conceptual Models for Microservices</w:t>
        </w:r>
      </w:ins>
    </w:p>
    <w:p>
      <w:pPr>
        <w:pStyle w:val="11"/>
        <w:numPr>
          <w:ilvl w:val="0"/>
          <w:numId w:val="3"/>
        </w:numPr>
        <w:rPr>
          <w:ins w:id="41" w:author="Radha Krishna Pisipati" w:date="2021-09-08T10:58:00Z"/>
          <w:sz w:val="32"/>
          <w:szCs w:val="32"/>
        </w:rPr>
      </w:pPr>
      <w:r>
        <w:rPr>
          <w:sz w:val="32"/>
          <w:szCs w:val="32"/>
        </w:rPr>
        <w:t>Quality and Metrics of Conceptual Models</w:t>
      </w:r>
    </w:p>
    <w:p>
      <w:pPr>
        <w:pStyle w:val="11"/>
        <w:numPr>
          <w:ilvl w:val="0"/>
          <w:numId w:val="3"/>
        </w:numPr>
        <w:rPr>
          <w:sz w:val="32"/>
          <w:szCs w:val="32"/>
        </w:rPr>
      </w:pPr>
      <w:ins w:id="42" w:author="Radha Krishna Pisipati" w:date="2021-09-08T10:58:00Z">
        <w:r>
          <w:rPr>
            <w:sz w:val="32"/>
            <w:szCs w:val="32"/>
          </w:rPr>
          <w:t>Game Theoretical Models</w:t>
        </w:r>
      </w:ins>
    </w:p>
    <w:p>
      <w:pPr>
        <w:rPr>
          <w:sz w:val="32"/>
          <w:szCs w:val="32"/>
        </w:rPr>
      </w:pPr>
    </w:p>
    <w:p>
      <w:pPr>
        <w:rPr>
          <w:b/>
          <w:bCs/>
          <w:sz w:val="32"/>
          <w:szCs w:val="32"/>
        </w:rPr>
      </w:pPr>
      <w:r>
        <w:rPr>
          <w:b/>
          <w:bCs/>
          <w:sz w:val="32"/>
          <w:szCs w:val="32"/>
        </w:rPr>
        <w:t>Business Information Systems</w:t>
      </w:r>
    </w:p>
    <w:p>
      <w:pPr>
        <w:pStyle w:val="11"/>
        <w:numPr>
          <w:ilvl w:val="0"/>
          <w:numId w:val="4"/>
        </w:numPr>
        <w:rPr>
          <w:sz w:val="32"/>
          <w:szCs w:val="32"/>
        </w:rPr>
      </w:pPr>
      <w:r>
        <w:rPr>
          <w:sz w:val="32"/>
          <w:szCs w:val="32"/>
        </w:rPr>
        <w:t xml:space="preserve">Enterprise Models </w:t>
      </w:r>
    </w:p>
    <w:p>
      <w:pPr>
        <w:pStyle w:val="11"/>
        <w:numPr>
          <w:ilvl w:val="0"/>
          <w:numId w:val="4"/>
        </w:numPr>
        <w:rPr>
          <w:sz w:val="32"/>
          <w:szCs w:val="32"/>
        </w:rPr>
      </w:pPr>
      <w:r>
        <w:rPr>
          <w:sz w:val="32"/>
          <w:szCs w:val="32"/>
        </w:rPr>
        <w:t>Enterprise Architectures</w:t>
      </w:r>
    </w:p>
    <w:p>
      <w:pPr>
        <w:pStyle w:val="11"/>
        <w:numPr>
          <w:ilvl w:val="0"/>
          <w:numId w:val="4"/>
        </w:numPr>
        <w:rPr>
          <w:sz w:val="32"/>
          <w:szCs w:val="32"/>
        </w:rPr>
      </w:pPr>
      <w:r>
        <w:rPr>
          <w:sz w:val="32"/>
          <w:szCs w:val="32"/>
        </w:rPr>
        <w:t>Service-Oriented Architectures</w:t>
      </w:r>
      <w:ins w:id="43" w:author="Radha Krishna Pisipati" w:date="2021-09-08T10:55:00Z">
        <w:r>
          <w:rPr>
            <w:sz w:val="32"/>
            <w:szCs w:val="32"/>
          </w:rPr>
          <w:t xml:space="preserve"> and</w:t>
        </w:r>
      </w:ins>
      <w:r>
        <w:rPr>
          <w:sz w:val="32"/>
          <w:szCs w:val="32"/>
        </w:rPr>
        <w:t xml:space="preserve"> Business Process Modeling </w:t>
      </w:r>
    </w:p>
    <w:p>
      <w:pPr>
        <w:pStyle w:val="11"/>
        <w:numPr>
          <w:ilvl w:val="0"/>
          <w:numId w:val="4"/>
        </w:numPr>
        <w:rPr>
          <w:sz w:val="32"/>
          <w:szCs w:val="32"/>
        </w:rPr>
      </w:pPr>
      <w:r>
        <w:rPr>
          <w:sz w:val="32"/>
          <w:szCs w:val="32"/>
        </w:rPr>
        <w:t>Models at Runtime</w:t>
      </w:r>
    </w:p>
    <w:p>
      <w:pPr>
        <w:pStyle w:val="11"/>
        <w:numPr>
          <w:ilvl w:val="0"/>
          <w:numId w:val="4"/>
        </w:numPr>
        <w:rPr>
          <w:sz w:val="32"/>
          <w:szCs w:val="32"/>
        </w:rPr>
      </w:pPr>
      <w:r>
        <w:rPr>
          <w:sz w:val="32"/>
          <w:szCs w:val="32"/>
        </w:rPr>
        <w:t xml:space="preserve">Models to Support IT Management </w:t>
      </w:r>
    </w:p>
    <w:p>
      <w:pPr>
        <w:pStyle w:val="11"/>
        <w:numPr>
          <w:ilvl w:val="0"/>
          <w:numId w:val="4"/>
        </w:numPr>
        <w:rPr>
          <w:sz w:val="32"/>
          <w:szCs w:val="32"/>
        </w:rPr>
      </w:pPr>
      <w:r>
        <w:rPr>
          <w:sz w:val="32"/>
          <w:szCs w:val="32"/>
        </w:rPr>
        <w:t>Modeling Distributed Ledger Systems</w:t>
      </w:r>
    </w:p>
    <w:p>
      <w:pPr>
        <w:pStyle w:val="11"/>
        <w:rPr>
          <w:sz w:val="32"/>
          <w:szCs w:val="32"/>
        </w:rPr>
      </w:pPr>
    </w:p>
    <w:p>
      <w:pPr>
        <w:rPr>
          <w:del w:id="44" w:author="Radha Krishna Pisipati" w:date="2021-09-08T10:56:00Z"/>
          <w:b/>
          <w:bCs/>
          <w:sz w:val="32"/>
          <w:szCs w:val="32"/>
        </w:rPr>
      </w:pPr>
      <w:r>
        <w:rPr>
          <w:b/>
          <w:bCs/>
          <w:sz w:val="32"/>
          <w:szCs w:val="32"/>
        </w:rPr>
        <w:t>Advanced and Cross-Disciplinary Applications</w:t>
      </w:r>
      <w:ins w:id="45" w:author="Jolita Ralyte" w:date="2021-09-07T12:15:00Z">
        <w:r>
          <w:rPr>
            <w:b/>
            <w:bCs/>
            <w:sz w:val="32"/>
            <w:szCs w:val="32"/>
          </w:rPr>
          <w:t>, Conceptual Model</w:t>
        </w:r>
      </w:ins>
      <w:ins w:id="46" w:author="Jolita Ralyte" w:date="2021-09-07T12:16:00Z">
        <w:r>
          <w:rPr>
            <w:b/>
            <w:bCs/>
            <w:sz w:val="32"/>
            <w:szCs w:val="32"/>
          </w:rPr>
          <w:t>i</w:t>
        </w:r>
      </w:ins>
      <w:ins w:id="47" w:author="Jolita Ralyte" w:date="2021-09-07T12:17:00Z">
        <w:r>
          <w:rPr>
            <w:b/>
            <w:bCs/>
            <w:sz w:val="32"/>
            <w:szCs w:val="32"/>
          </w:rPr>
          <w:t>ng</w:t>
        </w:r>
      </w:ins>
      <w:ins w:id="48" w:author="Radha Krishna Pisipati" w:date="2021-09-08T10:56:00Z">
        <w:r>
          <w:rPr>
            <w:b/>
            <w:bCs/>
            <w:sz w:val="32"/>
            <w:szCs w:val="32"/>
          </w:rPr>
          <w:t>, Information Systems</w:t>
        </w:r>
      </w:ins>
      <w:ins w:id="49" w:author="Jolita Ralyte" w:date="2021-09-07T12:17:00Z">
        <w:r>
          <w:rPr>
            <w:b/>
            <w:bCs/>
            <w:sz w:val="32"/>
            <w:szCs w:val="32"/>
          </w:rPr>
          <w:t xml:space="preserve"> and </w:t>
        </w:r>
      </w:ins>
      <w:ins w:id="50" w:author="Radha Krishna Pisipati" w:date="2021-09-08T10:55:00Z">
        <w:r>
          <w:rPr>
            <w:b/>
            <w:bCs/>
            <w:sz w:val="32"/>
            <w:szCs w:val="32"/>
          </w:rPr>
          <w:t xml:space="preserve">Knowledge </w:t>
        </w:r>
      </w:ins>
      <w:ins w:id="51" w:author="Radha Krishna Pisipati" w:date="2021-09-08T10:56:00Z">
        <w:r>
          <w:rPr>
            <w:b/>
            <w:bCs/>
            <w:sz w:val="32"/>
            <w:szCs w:val="32"/>
          </w:rPr>
          <w:t>Graphs</w:t>
        </w:r>
      </w:ins>
      <w:ins w:id="52" w:author="Jolita Ralyte" w:date="2021-09-07T12:17:00Z">
        <w:del w:id="53" w:author="Radha Krishna Pisipati" w:date="2021-09-08T10:56:00Z">
          <w:r>
            <w:rPr>
              <w:b/>
              <w:bCs/>
              <w:sz w:val="32"/>
              <w:szCs w:val="32"/>
            </w:rPr>
            <w:delText>…</w:delText>
          </w:r>
        </w:del>
      </w:ins>
    </w:p>
    <w:p>
      <w:pPr>
        <w:numPr>
          <w:ilvl w:val="0"/>
          <w:numId w:val="5"/>
        </w:numPr>
        <w:ind w:hanging="360"/>
        <w:rPr>
          <w:sz w:val="32"/>
          <w:szCs w:val="32"/>
        </w:rPr>
        <w:pPrChange w:id="54" w:author="Radha Krishna Pisipati" w:date="2021-09-08T10:56:00Z">
          <w:pPr>
            <w:pStyle w:val="11"/>
            <w:numPr>
              <w:ilvl w:val="0"/>
              <w:numId w:val="5"/>
            </w:numPr>
            <w:ind w:hanging="360"/>
          </w:pPr>
        </w:pPrChange>
      </w:pPr>
      <w:ins w:id="55" w:author="Radha Krishna Pisipati" w:date="2021-09-08T10:57:00Z">
        <w:r>
          <w:rPr>
            <w:sz w:val="32"/>
            <w:szCs w:val="32"/>
          </w:rPr>
          <w:t xml:space="preserve">Data </w:t>
        </w:r>
      </w:ins>
      <w:r>
        <w:rPr>
          <w:sz w:val="32"/>
          <w:szCs w:val="32"/>
        </w:rPr>
        <w:t xml:space="preserve">Economics </w:t>
      </w:r>
      <w:del w:id="56" w:author="Jolita Ralyte" w:date="2021-09-07T12:17:00Z">
        <w:r>
          <w:rPr>
            <w:sz w:val="32"/>
            <w:szCs w:val="32"/>
          </w:rPr>
          <w:delText xml:space="preserve">and Conceptual Models </w:delText>
        </w:r>
      </w:del>
    </w:p>
    <w:p>
      <w:pPr>
        <w:pStyle w:val="11"/>
        <w:numPr>
          <w:ilvl w:val="0"/>
          <w:numId w:val="5"/>
        </w:numPr>
        <w:rPr>
          <w:sz w:val="32"/>
          <w:szCs w:val="32"/>
        </w:rPr>
      </w:pPr>
      <w:del w:id="57" w:author="Jolita Ralyte" w:date="2021-09-07T12:17:00Z">
        <w:r>
          <w:rPr>
            <w:sz w:val="32"/>
            <w:szCs w:val="32"/>
          </w:rPr>
          <w:delText xml:space="preserve">Conceptual Models and </w:delText>
        </w:r>
      </w:del>
      <w:r>
        <w:rPr>
          <w:sz w:val="32"/>
          <w:szCs w:val="32"/>
          <w:highlight w:val="yellow"/>
          <w:rPrChange w:id="58" w:author="Radha Krishna Pisipati" w:date="2021-09-08T11:00:00Z">
            <w:rPr>
              <w:sz w:val="32"/>
              <w:szCs w:val="32"/>
            </w:rPr>
          </w:rPrChange>
        </w:rPr>
        <w:t>Machine Learning</w:t>
      </w:r>
      <w:ins w:id="59" w:author="Jolita Ralyte" w:date="2021-09-07T12:18:00Z">
        <w:r>
          <w:rPr>
            <w:sz w:val="32"/>
            <w:szCs w:val="32"/>
            <w:highlight w:val="yellow"/>
            <w:rPrChange w:id="60" w:author="Radha Krishna Pisipati" w:date="2021-09-08T11:00:00Z">
              <w:rPr>
                <w:sz w:val="32"/>
                <w:szCs w:val="32"/>
              </w:rPr>
            </w:rPrChange>
          </w:rPr>
          <w:t>,</w:t>
        </w:r>
      </w:ins>
      <w:r>
        <w:rPr>
          <w:sz w:val="32"/>
          <w:szCs w:val="32"/>
          <w:highlight w:val="yellow"/>
          <w:rPrChange w:id="61" w:author="Radha Krishna Pisipati" w:date="2021-09-08T11:00:00Z">
            <w:rPr>
              <w:sz w:val="32"/>
              <w:szCs w:val="32"/>
            </w:rPr>
          </w:rPrChange>
        </w:rPr>
        <w:t xml:space="preserve"> </w:t>
      </w:r>
      <w:ins w:id="62" w:author="Jolita Ralyte" w:date="2021-09-07T12:18:00Z">
        <w:r>
          <w:rPr>
            <w:sz w:val="32"/>
            <w:szCs w:val="32"/>
            <w:highlight w:val="yellow"/>
            <w:rPrChange w:id="63" w:author="Radha Krishna Pisipati" w:date="2021-09-08T11:00:00Z">
              <w:rPr>
                <w:sz w:val="32"/>
                <w:szCs w:val="32"/>
              </w:rPr>
            </w:rPrChange>
          </w:rPr>
          <w:t>Deep Learning</w:t>
        </w:r>
      </w:ins>
    </w:p>
    <w:p>
      <w:pPr>
        <w:pStyle w:val="11"/>
        <w:numPr>
          <w:ilvl w:val="0"/>
          <w:numId w:val="5"/>
        </w:numPr>
        <w:rPr>
          <w:sz w:val="32"/>
          <w:szCs w:val="32"/>
        </w:rPr>
      </w:pPr>
      <w:del w:id="64" w:author="Jolita Ralyte" w:date="2021-09-07T12:17:00Z">
        <w:r>
          <w:rPr>
            <w:sz w:val="32"/>
            <w:szCs w:val="32"/>
          </w:rPr>
          <w:delText xml:space="preserve">Conceptual Models </w:delText>
        </w:r>
      </w:del>
      <w:del w:id="65" w:author="Radha Krishna Pisipati" w:date="2021-09-08T10:57:00Z">
        <w:r>
          <w:rPr>
            <w:sz w:val="32"/>
            <w:szCs w:val="32"/>
          </w:rPr>
          <w:delText xml:space="preserve">and Decision Making </w:delText>
        </w:r>
      </w:del>
    </w:p>
    <w:p>
      <w:pPr>
        <w:pStyle w:val="11"/>
        <w:numPr>
          <w:ilvl w:val="0"/>
          <w:numId w:val="5"/>
        </w:numPr>
        <w:rPr>
          <w:ins w:id="66" w:author="Jolita Ralyte" w:date="2021-09-07T12:33:00Z"/>
          <w:sz w:val="32"/>
          <w:szCs w:val="32"/>
        </w:rPr>
      </w:pPr>
      <w:r>
        <w:rPr>
          <w:sz w:val="32"/>
          <w:szCs w:val="32"/>
        </w:rPr>
        <w:t xml:space="preserve">Industry 4.0, Factory of the Future </w:t>
      </w:r>
      <w:del w:id="67" w:author="Jolita Ralyte" w:date="2021-09-07T12:17:00Z">
        <w:r>
          <w:rPr>
            <w:sz w:val="32"/>
            <w:szCs w:val="32"/>
          </w:rPr>
          <w:delText xml:space="preserve">and </w:delText>
        </w:r>
      </w:del>
    </w:p>
    <w:p>
      <w:pPr>
        <w:pStyle w:val="11"/>
        <w:numPr>
          <w:ilvl w:val="0"/>
          <w:numId w:val="5"/>
        </w:numPr>
        <w:rPr>
          <w:sz w:val="32"/>
          <w:szCs w:val="32"/>
        </w:rPr>
      </w:pPr>
      <w:ins w:id="68" w:author="Jolita Ralyte" w:date="2021-09-07T12:33:00Z">
        <w:r>
          <w:rPr>
            <w:sz w:val="32"/>
            <w:szCs w:val="32"/>
          </w:rPr>
          <w:t>Digital Twins</w:t>
        </w:r>
      </w:ins>
    </w:p>
    <w:p>
      <w:pPr>
        <w:pStyle w:val="11"/>
        <w:numPr>
          <w:ilvl w:val="0"/>
          <w:numId w:val="5"/>
        </w:numPr>
        <w:rPr>
          <w:sz w:val="32"/>
          <w:szCs w:val="32"/>
        </w:rPr>
      </w:pPr>
      <w:r>
        <w:rPr>
          <w:sz w:val="32"/>
          <w:szCs w:val="32"/>
        </w:rPr>
        <w:t>Internet of Things</w:t>
      </w:r>
      <w:ins w:id="69" w:author="Radha Krishna Pisipati" w:date="2021-09-08T10:58:00Z">
        <w:r>
          <w:rPr>
            <w:sz w:val="32"/>
            <w:szCs w:val="32"/>
          </w:rPr>
          <w:t>, FOG and Edge Computing</w:t>
        </w:r>
      </w:ins>
    </w:p>
    <w:p>
      <w:pPr>
        <w:pStyle w:val="11"/>
        <w:numPr>
          <w:ilvl w:val="0"/>
          <w:numId w:val="5"/>
        </w:numPr>
        <w:rPr>
          <w:sz w:val="32"/>
          <w:szCs w:val="32"/>
        </w:rPr>
      </w:pPr>
      <w:r>
        <w:rPr>
          <w:sz w:val="32"/>
          <w:szCs w:val="32"/>
        </w:rPr>
        <w:t xml:space="preserve">Bioinformatics, Ambient Assistance </w:t>
      </w:r>
    </w:p>
    <w:p>
      <w:pPr>
        <w:pStyle w:val="11"/>
        <w:numPr>
          <w:ilvl w:val="0"/>
          <w:numId w:val="5"/>
        </w:numPr>
        <w:rPr>
          <w:sz w:val="32"/>
          <w:szCs w:val="32"/>
        </w:rPr>
      </w:pPr>
      <w:r>
        <w:rPr>
          <w:sz w:val="32"/>
          <w:szCs w:val="32"/>
        </w:rPr>
        <w:t>Cyber Security and Privacy</w:t>
      </w:r>
    </w:p>
    <w:p>
      <w:pPr>
        <w:pStyle w:val="11"/>
        <w:numPr>
          <w:ilvl w:val="0"/>
          <w:numId w:val="5"/>
        </w:numPr>
        <w:rPr>
          <w:sz w:val="32"/>
          <w:szCs w:val="32"/>
        </w:rPr>
      </w:pPr>
      <w:del w:id="70" w:author="Jolita Ralyte" w:date="2021-09-07T12:17:00Z">
        <w:r>
          <w:rPr>
            <w:sz w:val="32"/>
            <w:szCs w:val="32"/>
          </w:rPr>
          <w:delText xml:space="preserve">Role of Conceptual Modeling in </w:delText>
        </w:r>
      </w:del>
      <w:r>
        <w:rPr>
          <w:sz w:val="32"/>
          <w:szCs w:val="32"/>
        </w:rPr>
        <w:t>Social Networks</w:t>
      </w:r>
    </w:p>
    <w:p>
      <w:pPr>
        <w:pStyle w:val="11"/>
        <w:numPr>
          <w:ilvl w:val="0"/>
          <w:numId w:val="5"/>
        </w:numPr>
        <w:rPr>
          <w:ins w:id="71" w:author="Jolita Ralyte" w:date="2021-09-07T12:18:00Z"/>
          <w:sz w:val="32"/>
          <w:szCs w:val="32"/>
        </w:rPr>
      </w:pPr>
      <w:r>
        <w:rPr>
          <w:sz w:val="32"/>
          <w:szCs w:val="32"/>
        </w:rPr>
        <w:t>Mobile Computing</w:t>
      </w:r>
      <w:del w:id="72" w:author="Jolita Ralyte" w:date="2021-09-07T12:18:00Z">
        <w:r>
          <w:rPr>
            <w:sz w:val="32"/>
            <w:szCs w:val="32"/>
          </w:rPr>
          <w:delText>,</w:delText>
        </w:r>
      </w:del>
      <w:r>
        <w:rPr>
          <w:sz w:val="32"/>
          <w:szCs w:val="32"/>
        </w:rPr>
        <w:t xml:space="preserve"> </w:t>
      </w:r>
      <w:del w:id="73" w:author="Jolita Ralyte" w:date="2021-09-07T12:18:00Z">
        <w:r>
          <w:rPr>
            <w:sz w:val="32"/>
            <w:szCs w:val="32"/>
          </w:rPr>
          <w:delText>Deep Learning,</w:delText>
        </w:r>
      </w:del>
      <w:r>
        <w:rPr>
          <w:sz w:val="32"/>
          <w:szCs w:val="32"/>
        </w:rPr>
        <w:t xml:space="preserve"> </w:t>
      </w:r>
    </w:p>
    <w:p>
      <w:pPr>
        <w:pStyle w:val="11"/>
        <w:numPr>
          <w:ilvl w:val="0"/>
          <w:numId w:val="5"/>
        </w:numPr>
        <w:rPr>
          <w:sz w:val="32"/>
          <w:szCs w:val="32"/>
        </w:rPr>
      </w:pPr>
      <w:del w:id="74" w:author="Jolita Ralyte" w:date="2021-09-07T12:17:00Z">
        <w:r>
          <w:rPr>
            <w:sz w:val="32"/>
            <w:szCs w:val="32"/>
          </w:rPr>
          <w:delText xml:space="preserve">Internet of Objects, </w:delText>
        </w:r>
      </w:del>
      <w:r>
        <w:rPr>
          <w:sz w:val="32"/>
          <w:szCs w:val="32"/>
        </w:rPr>
        <w:t>Serious Games and Pedagogical Models</w:t>
      </w:r>
      <w:del w:id="75" w:author="Jolita Ralyte" w:date="2021-09-07T12:18:00Z">
        <w:r>
          <w:rPr>
            <w:sz w:val="32"/>
            <w:szCs w:val="32"/>
          </w:rPr>
          <w:delText>, etc.</w:delText>
        </w:r>
      </w:del>
    </w:p>
    <w:p>
      <w:pPr>
        <w:pStyle w:val="11"/>
        <w:numPr>
          <w:ilvl w:val="0"/>
          <w:numId w:val="5"/>
        </w:numPr>
        <w:rPr>
          <w:sz w:val="32"/>
          <w:szCs w:val="32"/>
        </w:rPr>
      </w:pPr>
      <w:r>
        <w:rPr>
          <w:sz w:val="32"/>
          <w:szCs w:val="32"/>
        </w:rPr>
        <w:t>Semantic Web, Cloud Computing, and Web Information Systems</w:t>
      </w:r>
    </w:p>
    <w:p>
      <w:pPr>
        <w:pStyle w:val="11"/>
        <w:numPr>
          <w:ilvl w:val="0"/>
          <w:numId w:val="5"/>
        </w:numPr>
        <w:rPr>
          <w:ins w:id="76" w:author="Radha Krishna Pisipati" w:date="2021-09-08T10:59:00Z"/>
          <w:sz w:val="32"/>
          <w:szCs w:val="32"/>
        </w:rPr>
      </w:pPr>
      <w:r>
        <w:rPr>
          <w:sz w:val="32"/>
          <w:szCs w:val="32"/>
        </w:rPr>
        <w:t>Information Retrieval, Filtering, Classification, Summarization, and Visualization</w:t>
      </w:r>
    </w:p>
    <w:p>
      <w:pPr>
        <w:pStyle w:val="11"/>
        <w:numPr>
          <w:ilvl w:val="0"/>
          <w:numId w:val="5"/>
        </w:numPr>
        <w:rPr>
          <w:sz w:val="32"/>
          <w:szCs w:val="32"/>
        </w:rPr>
      </w:pPr>
      <w:ins w:id="77" w:author="Radha Krishna Pisipati" w:date="2021-09-08T10:59:00Z">
        <w:r>
          <w:rPr>
            <w:sz w:val="32"/>
            <w:szCs w:val="32"/>
          </w:rPr>
          <w:t>Multimodal Conversational AI</w:t>
        </w:r>
      </w:ins>
    </w:p>
    <w:p>
      <w:pPr>
        <w:pStyle w:val="11"/>
        <w:rPr>
          <w:sz w:val="32"/>
          <w:szCs w:val="32"/>
        </w:rPr>
      </w:pPr>
    </w:p>
    <w:p>
      <w:pPr>
        <w:rPr>
          <w:b/>
          <w:bCs/>
          <w:sz w:val="32"/>
          <w:szCs w:val="32"/>
        </w:rPr>
      </w:pPr>
      <w:r>
        <w:rPr>
          <w:b/>
          <w:bCs/>
          <w:sz w:val="32"/>
          <w:szCs w:val="32"/>
        </w:rPr>
        <w:t>Experience</w:t>
      </w:r>
    </w:p>
    <w:p>
      <w:pPr>
        <w:pStyle w:val="11"/>
        <w:numPr>
          <w:ilvl w:val="0"/>
          <w:numId w:val="6"/>
        </w:numPr>
        <w:rPr>
          <w:sz w:val="32"/>
          <w:szCs w:val="32"/>
        </w:rPr>
      </w:pPr>
      <w:r>
        <w:rPr>
          <w:sz w:val="32"/>
          <w:szCs w:val="32"/>
        </w:rPr>
        <w:t xml:space="preserve">Empirical Studies of Conceptual Modeling </w:t>
      </w:r>
    </w:p>
    <w:p>
      <w:pPr>
        <w:pStyle w:val="11"/>
        <w:numPr>
          <w:ilvl w:val="0"/>
          <w:numId w:val="6"/>
        </w:numPr>
        <w:rPr>
          <w:ins w:id="78" w:author="Radha Krishna Pisipati" w:date="2021-09-08T10:59:00Z"/>
          <w:sz w:val="32"/>
          <w:szCs w:val="32"/>
        </w:rPr>
      </w:pPr>
      <w:r>
        <w:rPr>
          <w:sz w:val="32"/>
          <w:szCs w:val="32"/>
        </w:rPr>
        <w:t>Experience Applying Conceptual Modeling</w:t>
      </w:r>
    </w:p>
    <w:p>
      <w:pPr>
        <w:pStyle w:val="11"/>
        <w:numPr>
          <w:ilvl w:val="0"/>
          <w:numId w:val="6"/>
        </w:numPr>
        <w:rPr>
          <w:sz w:val="32"/>
          <w:szCs w:val="32"/>
        </w:rPr>
      </w:pPr>
      <w:ins w:id="79" w:author="Radha Krishna Pisipati" w:date="2021-09-08T11:00:00Z">
        <w:r>
          <w:rPr>
            <w:sz w:val="32"/>
            <w:szCs w:val="32"/>
          </w:rPr>
          <w:t>Impact of Conceptual Modeling in Real-world Applications</w:t>
        </w:r>
      </w:ins>
    </w:p>
    <w:p>
      <w:pPr>
        <w:rPr>
          <w:ins w:id="80" w:author="Mukesh Mohania" w:date="2021-09-07T12:19:00Z"/>
          <w:color w:val="FF0000"/>
          <w:sz w:val="32"/>
          <w:szCs w:val="32"/>
        </w:rPr>
      </w:pPr>
      <w:bookmarkStart w:id="0" w:name="_GoBack"/>
      <w:bookmarkEnd w:id="0"/>
    </w:p>
    <w:p>
      <w:pPr>
        <w:rPr>
          <w:color w:val="FF0000"/>
          <w:sz w:val="36"/>
          <w:szCs w:val="32"/>
          <w:rPrChange w:id="81" w:author="Mukesh Mohania" w:date="2021-09-07T12:19:00Z">
            <w:rPr>
              <w:color w:val="FF0000"/>
              <w:sz w:val="32"/>
              <w:szCs w:val="32"/>
            </w:rPr>
          </w:rPrChange>
        </w:rPr>
      </w:pPr>
      <w:r>
        <w:rPr>
          <w:color w:val="FF0000"/>
          <w:sz w:val="36"/>
          <w:szCs w:val="32"/>
          <w:rPrChange w:id="82" w:author="Mukesh Mohania" w:date="2021-09-07T12:19:00Z">
            <w:rPr>
              <w:color w:val="FF0000"/>
              <w:sz w:val="32"/>
              <w:szCs w:val="32"/>
            </w:rPr>
          </w:rPrChange>
        </w:rPr>
        <w:t>Important Dates</w:t>
      </w:r>
    </w:p>
    <w:p>
      <w:pPr>
        <w:rPr>
          <w:ins w:id="83" w:author="Mukesh Mohania" w:date="2021-09-07T12:16:00Z"/>
          <w:color w:val="FF0000"/>
          <w:sz w:val="32"/>
          <w:szCs w:val="32"/>
        </w:rPr>
      </w:pPr>
      <w:del w:id="84" w:author="Mukesh Mohania" w:date="2021-09-07T12:16:00Z">
        <w:r>
          <w:rPr>
            <w:color w:val="FF0000"/>
            <w:sz w:val="32"/>
            <w:szCs w:val="32"/>
          </w:rPr>
          <w:delText>…</w:delText>
        </w:r>
      </w:del>
      <w:ins w:id="85" w:author="Mukesh Mohania" w:date="2021-09-07T12:16:00Z">
        <w:r>
          <w:rPr>
            <w:color w:val="FF0000"/>
            <w:sz w:val="32"/>
            <w:szCs w:val="32"/>
          </w:rPr>
          <w:t>Paper abstracts due: April 4, 2022</w:t>
        </w:r>
      </w:ins>
    </w:p>
    <w:p>
      <w:pPr>
        <w:rPr>
          <w:ins w:id="86" w:author="Mukesh Mohania" w:date="2021-09-07T12:16:00Z"/>
          <w:color w:val="FF0000"/>
          <w:sz w:val="32"/>
          <w:szCs w:val="32"/>
        </w:rPr>
      </w:pPr>
      <w:ins w:id="87" w:author="Mukesh Mohania" w:date="2021-09-07T12:16:00Z">
        <w:r>
          <w:rPr>
            <w:color w:val="FF0000"/>
            <w:sz w:val="32"/>
            <w:szCs w:val="32"/>
          </w:rPr>
          <w:t>Full Paper due: April 11, 2022</w:t>
        </w:r>
      </w:ins>
    </w:p>
    <w:p>
      <w:pPr>
        <w:rPr>
          <w:ins w:id="88" w:author="Mukesh Mohania" w:date="2021-09-07T12:17:00Z"/>
          <w:color w:val="FF0000"/>
          <w:sz w:val="32"/>
          <w:szCs w:val="32"/>
        </w:rPr>
      </w:pPr>
      <w:ins w:id="89" w:author="Mukesh Mohania" w:date="2021-09-07T12:16:00Z">
        <w:commentRangeStart w:id="0"/>
        <w:r>
          <w:rPr>
            <w:color w:val="FF0000"/>
            <w:sz w:val="32"/>
            <w:szCs w:val="32"/>
          </w:rPr>
          <w:t xml:space="preserve">Author notification: </w:t>
        </w:r>
      </w:ins>
      <w:ins w:id="90" w:author="Mukesh Mohania" w:date="2021-09-07T12:17:00Z">
        <w:del w:id="91" w:author="Jolita Ralyte" w:date="2021-09-07T12:22:00Z">
          <w:r>
            <w:rPr>
              <w:color w:val="FF0000"/>
              <w:sz w:val="32"/>
              <w:szCs w:val="32"/>
            </w:rPr>
            <w:delText>July</w:delText>
          </w:r>
        </w:del>
      </w:ins>
      <w:ins w:id="92" w:author="Jolita Ralyte" w:date="2021-09-07T12:22:00Z">
        <w:r>
          <w:rPr>
            <w:color w:val="FF0000"/>
            <w:sz w:val="32"/>
            <w:szCs w:val="32"/>
          </w:rPr>
          <w:t>June</w:t>
        </w:r>
      </w:ins>
      <w:ins w:id="93" w:author="Mukesh Mohania" w:date="2021-09-07T12:17:00Z">
        <w:r>
          <w:rPr>
            <w:color w:val="FF0000"/>
            <w:sz w:val="32"/>
            <w:szCs w:val="32"/>
          </w:rPr>
          <w:t xml:space="preserve"> </w:t>
        </w:r>
      </w:ins>
      <w:ins w:id="94" w:author="Jolita Ralyte" w:date="2021-09-07T12:23:00Z">
        <w:r>
          <w:rPr>
            <w:color w:val="FF0000"/>
            <w:sz w:val="32"/>
            <w:szCs w:val="32"/>
          </w:rPr>
          <w:t>1</w:t>
        </w:r>
      </w:ins>
      <w:ins w:id="95" w:author="Mukesh Mohania" w:date="2021-09-07T12:17:00Z">
        <w:r>
          <w:rPr>
            <w:color w:val="FF0000"/>
            <w:sz w:val="32"/>
            <w:szCs w:val="32"/>
          </w:rPr>
          <w:t>5, 2022</w:t>
        </w:r>
      </w:ins>
    </w:p>
    <w:p>
      <w:pPr>
        <w:rPr>
          <w:color w:val="FF0000"/>
          <w:sz w:val="32"/>
          <w:szCs w:val="32"/>
        </w:rPr>
      </w:pPr>
      <w:ins w:id="96" w:author="Mukesh Mohania" w:date="2021-09-07T12:17:00Z">
        <w:r>
          <w:rPr>
            <w:color w:val="FF0000"/>
            <w:sz w:val="32"/>
            <w:szCs w:val="32"/>
          </w:rPr>
          <w:t xml:space="preserve">Camera ready papers due: </w:t>
        </w:r>
      </w:ins>
      <w:ins w:id="97" w:author="Mukesh Mohania" w:date="2021-09-07T12:17:00Z">
        <w:del w:id="98" w:author="Jolita Ralyte" w:date="2021-09-07T12:23:00Z">
          <w:r>
            <w:rPr>
              <w:color w:val="FF0000"/>
              <w:sz w:val="32"/>
              <w:szCs w:val="32"/>
            </w:rPr>
            <w:delText>July</w:delText>
          </w:r>
        </w:del>
      </w:ins>
      <w:ins w:id="99" w:author="Jolita Ralyte" w:date="2021-09-07T12:23:00Z">
        <w:r>
          <w:rPr>
            <w:color w:val="FF0000"/>
            <w:sz w:val="32"/>
            <w:szCs w:val="32"/>
          </w:rPr>
          <w:t>June</w:t>
        </w:r>
      </w:ins>
      <w:ins w:id="100" w:author="Mukesh Mohania" w:date="2021-09-07T12:17:00Z">
        <w:r>
          <w:rPr>
            <w:color w:val="FF0000"/>
            <w:sz w:val="32"/>
            <w:szCs w:val="32"/>
          </w:rPr>
          <w:t xml:space="preserve"> 29</w:t>
        </w:r>
        <w:commentRangeEnd w:id="0"/>
      </w:ins>
      <w:r>
        <w:rPr>
          <w:rStyle w:val="6"/>
        </w:rPr>
        <w:commentReference w:id="0"/>
      </w:r>
      <w:ins w:id="101" w:author="Kamal K" w:date="2021-09-08T08:23:00Z">
        <w:r>
          <w:rPr>
            <w:color w:val="FF0000"/>
            <w:sz w:val="32"/>
            <w:szCs w:val="32"/>
          </w:rPr>
          <w:t>, 2022</w:t>
        </w:r>
      </w:ins>
    </w:p>
    <w:p>
      <w:pPr>
        <w:rPr>
          <w:del w:id="102" w:author="Mukesh Mohania" w:date="2021-09-07T12:19:00Z"/>
          <w:color w:val="FF0000"/>
          <w:sz w:val="32"/>
          <w:szCs w:val="32"/>
        </w:rPr>
      </w:pPr>
      <w:r>
        <w:rPr>
          <w:sz w:val="32"/>
          <w:szCs w:val="32"/>
        </w:rPr>
        <w:t>A paper submitted to ER 2022 may not be under review for any other conference or journal during the time it is being considered for ER 2022. Submitted papers must demonstrate awareness of the state-of-the-art literature in conceptual modeling by properly citing relevant papers in the field.</w:t>
      </w:r>
    </w:p>
    <w:p>
      <w:pPr>
        <w:rPr>
          <w:del w:id="103" w:author="Mukesh Mohania" w:date="2021-09-07T12:19:00Z"/>
          <w:color w:val="FF0000"/>
          <w:sz w:val="32"/>
          <w:szCs w:val="32"/>
        </w:rPr>
      </w:pPr>
    </w:p>
    <w:p>
      <w:pPr>
        <w:rPr>
          <w:sz w:val="32"/>
          <w:szCs w:val="32"/>
        </w:rPr>
      </w:pPr>
      <w:del w:id="104" w:author="Mukesh Mohania" w:date="2021-09-07T12:19:00Z">
        <w:r>
          <w:rPr>
            <w:sz w:val="32"/>
            <w:szCs w:val="32"/>
          </w:rPr>
          <w:delText>Rest is boilerplate and dates</w:delText>
        </w:r>
      </w:del>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lita Ralyte" w:date="2021-09-07T12:23:00Z" w:initials="">
    <w:p w14:paraId="77F436EA">
      <w:pPr>
        <w:pStyle w:val="7"/>
      </w:pPr>
      <w:r>
        <w:t>I think July is too late for the notification. Usually, it is in June.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F436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Segoe UI"/>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unga">
    <w:altName w:val="Gubbi"/>
    <w:panose1 w:val="00000400000000000000"/>
    <w:charset w:val="00"/>
    <w:family w:val="swiss"/>
    <w:pitch w:val="default"/>
    <w:sig w:usb0="00000000" w:usb1="00000000" w:usb2="00000000" w:usb3="00000000" w:csb0="00000001" w:csb1="00000000"/>
  </w:font>
  <w:font w:name="Calibri">
    <w:altName w:val="Segoe UI"/>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00022FF" w:usb1="C000205B" w:usb2="00000009" w:usb3="00000000" w:csb0="200001DF" w:csb1="2008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C91EA8"/>
    <w:multiLevelType w:val="multilevel"/>
    <w:tmpl w:val="3CC91E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4A10A4D"/>
    <w:multiLevelType w:val="multilevel"/>
    <w:tmpl w:val="44A10A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AB3717"/>
    <w:multiLevelType w:val="multilevel"/>
    <w:tmpl w:val="4BAB37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19C0256"/>
    <w:multiLevelType w:val="multilevel"/>
    <w:tmpl w:val="519C02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6E4079E"/>
    <w:multiLevelType w:val="multilevel"/>
    <w:tmpl w:val="66E407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7985FBF"/>
    <w:multiLevelType w:val="multilevel"/>
    <w:tmpl w:val="77985F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ita Ralyte">
    <w15:presenceInfo w15:providerId="AD" w15:userId="S::jolita.ralyte@unige.ch::3b7cc674-ff24-4cf2-b37d-6767e6cae25a"/>
  </w15:person>
  <w15:person w15:author="Radha Krishna Pisipati">
    <w15:presenceInfo w15:providerId="Windows Live" w15:userId="fb1fced14a4672ec"/>
  </w15:person>
  <w15:person w15:author="Mukesh Mohania">
    <w15:presenceInfo w15:providerId="Windows Live" w15:userId="4f0db32cf79f7aac"/>
  </w15:person>
  <w15:person w15:author="Kamal K">
    <w15:presenceInfo w15:providerId="Windows Live" w15:userId="06492a437841ea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trackRevisions w:val="tru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1NTS3NDUysbQ0NzJX0lEKTi0uzszPAykwrAUALV0rViwAAAA="/>
  </w:docVars>
  <w:rsids>
    <w:rsidRoot w:val="00751246"/>
    <w:rsid w:val="00065141"/>
    <w:rsid w:val="000C76FA"/>
    <w:rsid w:val="0011450D"/>
    <w:rsid w:val="00122287"/>
    <w:rsid w:val="00183AB2"/>
    <w:rsid w:val="001C7AE4"/>
    <w:rsid w:val="00215713"/>
    <w:rsid w:val="002D1645"/>
    <w:rsid w:val="003449C9"/>
    <w:rsid w:val="00420EB3"/>
    <w:rsid w:val="0048036D"/>
    <w:rsid w:val="00504059"/>
    <w:rsid w:val="00581489"/>
    <w:rsid w:val="00594972"/>
    <w:rsid w:val="0065288A"/>
    <w:rsid w:val="00670FF4"/>
    <w:rsid w:val="00690EC5"/>
    <w:rsid w:val="006E5FA6"/>
    <w:rsid w:val="006F6D60"/>
    <w:rsid w:val="007344B4"/>
    <w:rsid w:val="00751246"/>
    <w:rsid w:val="007C547B"/>
    <w:rsid w:val="0081015D"/>
    <w:rsid w:val="008D695E"/>
    <w:rsid w:val="00916A28"/>
    <w:rsid w:val="009F57DB"/>
    <w:rsid w:val="00B25839"/>
    <w:rsid w:val="00C61695"/>
    <w:rsid w:val="00CB3E47"/>
    <w:rsid w:val="00CD68D5"/>
    <w:rsid w:val="00D21797"/>
    <w:rsid w:val="00D359C3"/>
    <w:rsid w:val="00DB27E4"/>
    <w:rsid w:val="00E27D0D"/>
    <w:rsid w:val="00E42CA1"/>
    <w:rsid w:val="00E75474"/>
    <w:rsid w:val="00F04E85"/>
    <w:rsid w:val="00F2421E"/>
    <w:rsid w:val="00F32E73"/>
    <w:rsid w:val="00FF3079"/>
    <w:rsid w:val="BA7B23C6"/>
    <w:rsid w:val="FB4FD795"/>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15"/>
    <w:semiHidden/>
    <w:unhideWhenUsed/>
    <w:qFormat/>
    <w:uiPriority w:val="99"/>
    <w:pPr>
      <w:spacing w:line="240" w:lineRule="auto"/>
    </w:pPr>
    <w:rPr>
      <w:sz w:val="20"/>
      <w:szCs w:val="20"/>
    </w:rPr>
  </w:style>
  <w:style w:type="paragraph" w:styleId="8">
    <w:name w:val="annotation subject"/>
    <w:basedOn w:val="7"/>
    <w:next w:val="7"/>
    <w:link w:val="16"/>
    <w:semiHidden/>
    <w:unhideWhenUsed/>
    <w:qFormat/>
    <w:uiPriority w:val="99"/>
    <w:rPr>
      <w:b/>
      <w:bCs/>
    </w:rPr>
  </w:style>
  <w:style w:type="character" w:styleId="9">
    <w:name w:val="Hyperlink"/>
    <w:basedOn w:val="3"/>
    <w:unhideWhenUsed/>
    <w:qFormat/>
    <w:uiPriority w:val="99"/>
    <w:rPr>
      <w:color w:val="0563C1" w:themeColor="hyperlink"/>
      <w:u w:val="single"/>
      <w14:textFill>
        <w14:solidFill>
          <w14:schemeClr w14:val="hlink"/>
        </w14:solidFill>
      </w14:textFill>
    </w:rPr>
  </w:style>
  <w:style w:type="character" w:customStyle="1" w:styleId="10">
    <w:name w:val="Heading 1 Char"/>
    <w:basedOn w:val="3"/>
    <w:link w:val="2"/>
    <w:qFormat/>
    <w:uiPriority w:val="9"/>
    <w:rPr>
      <w:rFonts w:asciiTheme="majorHAnsi" w:hAnsiTheme="majorHAnsi" w:eastAsiaTheme="majorEastAsia" w:cstheme="majorBidi"/>
      <w:color w:val="2E75B6" w:themeColor="accent1" w:themeShade="BF"/>
      <w:sz w:val="32"/>
      <w:szCs w:val="32"/>
    </w:rPr>
  </w:style>
  <w:style w:type="paragraph" w:styleId="11">
    <w:name w:val="List Paragraph"/>
    <w:basedOn w:val="1"/>
    <w:qFormat/>
    <w:uiPriority w:val="34"/>
    <w:pPr>
      <w:ind w:left="720"/>
      <w:contextualSpacing/>
    </w:pPr>
  </w:style>
  <w:style w:type="paragraph" w:customStyle="1" w:styleId="12">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 w:type="character" w:customStyle="1" w:styleId="13">
    <w:name w:val="Balloon Text Char"/>
    <w:basedOn w:val="3"/>
    <w:link w:val="5"/>
    <w:semiHidden/>
    <w:qFormat/>
    <w:uiPriority w:val="99"/>
    <w:rPr>
      <w:rFonts w:ascii="Segoe UI" w:hAnsi="Segoe UI" w:cs="Segoe UI"/>
      <w:sz w:val="18"/>
      <w:szCs w:val="18"/>
    </w:rPr>
  </w:style>
  <w:style w:type="character" w:customStyle="1" w:styleId="14">
    <w:name w:val="Unresolved Mention"/>
    <w:basedOn w:val="3"/>
    <w:semiHidden/>
    <w:unhideWhenUsed/>
    <w:qFormat/>
    <w:uiPriority w:val="99"/>
    <w:rPr>
      <w:color w:val="605E5C"/>
      <w:shd w:val="clear" w:color="auto" w:fill="E1DFDD"/>
    </w:rPr>
  </w:style>
  <w:style w:type="character" w:customStyle="1" w:styleId="15">
    <w:name w:val="Comment Text Char"/>
    <w:basedOn w:val="3"/>
    <w:link w:val="7"/>
    <w:semiHidden/>
    <w:qFormat/>
    <w:uiPriority w:val="99"/>
    <w:rPr>
      <w:sz w:val="20"/>
      <w:szCs w:val="20"/>
    </w:rPr>
  </w:style>
  <w:style w:type="character" w:customStyle="1" w:styleId="16">
    <w:name w:val="Comment Subject Char"/>
    <w:basedOn w:val="15"/>
    <w:link w:val="8"/>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814</Words>
  <Characters>4642</Characters>
  <Lines>38</Lines>
  <Paragraphs>10</Paragraphs>
  <TotalTime>98</TotalTime>
  <ScaleCrop>false</ScaleCrop>
  <LinksUpToDate>false</LinksUpToDate>
  <CharactersWithSpaces>5446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2021-09-08T10:49:00Z</dcterms:created>
  <dc:creator>Chakravarthy, Upendranath</dc:creator>
  <cp:lastModifiedBy>manoj</cp:lastModifiedBy>
  <dcterms:modified xsi:type="dcterms:W3CDTF">2021-09-18T11:05:37Z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documentId_3245</vt:lpwstr>
  </property>
  <property fmtid="{D5CDD505-2E9C-101B-9397-08002B2CF9AE}" pid="3" name="grammarly_documentContext">
    <vt:lpwstr>{"goals":[],"domain":"general","emotions":[],"dialect":"american"}</vt:lpwstr>
  </property>
  <property fmtid="{D5CDD505-2E9C-101B-9397-08002B2CF9AE}" pid="4" name="KSOProductBuildVer">
    <vt:lpwstr>1033-11.1.0.10161</vt:lpwstr>
  </property>
</Properties>
</file>